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2A4" w:rsidRDefault="000E32A4" w:rsidP="00297CAF">
      <w:pPr>
        <w:spacing w:line="288" w:lineRule="auto"/>
        <w:rPr>
          <w:rFonts w:cs="Times New Roman"/>
        </w:rPr>
      </w:pPr>
      <w:r>
        <w:t>1</w:t>
      </w:r>
      <w:r>
        <w:rPr>
          <w:rFonts w:hint="eastAsia"/>
        </w:rPr>
        <w:t>、为规范莆田市欧氏雅筑项目部公共消费开销，特制定本规程。</w:t>
      </w:r>
    </w:p>
    <w:p w:rsidR="000E32A4" w:rsidRDefault="000E32A4" w:rsidP="00297CAF">
      <w:pPr>
        <w:spacing w:line="288" w:lineRule="auto"/>
        <w:rPr>
          <w:rFonts w:cs="Times New Roman"/>
        </w:rPr>
      </w:pPr>
      <w:r>
        <w:t>2</w:t>
      </w:r>
      <w:r>
        <w:rPr>
          <w:rFonts w:hint="eastAsia"/>
        </w:rPr>
        <w:t>、莆田欧氏雅筑项目部目前驻扎有</w:t>
      </w:r>
      <w:r>
        <w:rPr>
          <w:rFonts w:ascii="µÈÏß Western" w:hAnsi="µÈÏß Western" w:cs="µÈÏß Western"/>
        </w:rPr>
        <w:t>“</w:t>
      </w:r>
      <w:r>
        <w:rPr>
          <w:rFonts w:hint="eastAsia"/>
        </w:rPr>
        <w:t>莆田市城市桥梁巡查检、设计及加固维修社会化服务外包</w:t>
      </w:r>
      <w:r>
        <w:rPr>
          <w:rFonts w:ascii="µÈÏß Western" w:hAnsi="µÈÏß Western" w:cs="µÈÏß Western"/>
        </w:rPr>
        <w:t>”</w:t>
      </w:r>
      <w:r>
        <w:rPr>
          <w:rFonts w:hint="eastAsia"/>
        </w:rPr>
        <w:t>项目部（简称维养项目部）以及</w:t>
      </w:r>
      <w:r>
        <w:rPr>
          <w:rFonts w:ascii="µÈÏß Western" w:hAnsi="µÈÏß Western" w:cs="µÈÏß Western"/>
        </w:rPr>
        <w:t>“</w:t>
      </w:r>
      <w:r>
        <w:rPr>
          <w:rFonts w:hint="eastAsia"/>
        </w:rPr>
        <w:t>莆田市绶溪公园一期过溪桥施工监控</w:t>
      </w:r>
      <w:r>
        <w:rPr>
          <w:rFonts w:ascii="µÈÏß Western" w:hAnsi="µÈÏß Western" w:cs="µÈÏß Western"/>
        </w:rPr>
        <w:t>”</w:t>
      </w:r>
      <w:r>
        <w:rPr>
          <w:rFonts w:hint="eastAsia"/>
        </w:rPr>
        <w:t>项目部（简称施工监控监控项目部）。</w:t>
      </w:r>
    </w:p>
    <w:p w:rsidR="000E32A4" w:rsidRPr="005E117A" w:rsidRDefault="000E32A4" w:rsidP="00297CAF">
      <w:pPr>
        <w:spacing w:line="288" w:lineRule="auto"/>
        <w:rPr>
          <w:rFonts w:cs="Times New Roman"/>
          <w:color w:val="FF0000"/>
        </w:rPr>
      </w:pPr>
      <w:r w:rsidRPr="005E117A">
        <w:rPr>
          <w:color w:val="FF0000"/>
        </w:rPr>
        <w:t>3</w:t>
      </w:r>
      <w:r w:rsidRPr="005E117A">
        <w:rPr>
          <w:rFonts w:hint="eastAsia"/>
          <w:color w:val="FF0000"/>
        </w:rPr>
        <w:t>、所有公共收入、开支透明，并且对所有项目组成员公开。</w:t>
      </w:r>
    </w:p>
    <w:p w:rsidR="000E32A4" w:rsidRPr="005E117A" w:rsidRDefault="000E32A4" w:rsidP="00297CAF">
      <w:pPr>
        <w:spacing w:line="288" w:lineRule="auto"/>
        <w:rPr>
          <w:rFonts w:cs="Times New Roman"/>
          <w:color w:val="FF0000"/>
        </w:rPr>
      </w:pPr>
      <w:r w:rsidRPr="005E117A">
        <w:rPr>
          <w:color w:val="FF0000"/>
        </w:rPr>
        <w:t>4</w:t>
      </w:r>
      <w:r w:rsidRPr="005E117A">
        <w:rPr>
          <w:rFonts w:hint="eastAsia"/>
          <w:color w:val="FF0000"/>
        </w:rPr>
        <w:t>、由于公共消费计算较为复杂，计算不可能保证</w:t>
      </w:r>
      <w:r w:rsidRPr="005E117A">
        <w:rPr>
          <w:color w:val="FF0000"/>
        </w:rPr>
        <w:t>100%</w:t>
      </w:r>
      <w:r w:rsidRPr="005E117A">
        <w:rPr>
          <w:rFonts w:hint="eastAsia"/>
          <w:color w:val="FF0000"/>
        </w:rPr>
        <w:t>准确，但是会保证尽可能精确。</w:t>
      </w:r>
    </w:p>
    <w:p w:rsidR="000E32A4" w:rsidRDefault="000E32A4" w:rsidP="00297CAF">
      <w:pPr>
        <w:spacing w:line="288" w:lineRule="auto"/>
        <w:rPr>
          <w:rFonts w:cs="Times New Roman"/>
        </w:rPr>
      </w:pPr>
      <w:r>
        <w:t>5</w:t>
      </w:r>
      <w:r>
        <w:rPr>
          <w:rFonts w:hint="eastAsia"/>
        </w:rPr>
        <w:t>、个人消费</w:t>
      </w:r>
      <w:r>
        <w:t>=</w:t>
      </w:r>
      <w:r>
        <w:rPr>
          <w:rFonts w:hint="eastAsia"/>
        </w:rPr>
        <w:t>固定消费</w:t>
      </w:r>
      <w:r>
        <w:t>+</w:t>
      </w:r>
      <w:r>
        <w:rPr>
          <w:rFonts w:hint="eastAsia"/>
        </w:rPr>
        <w:t>公共消费；其中，固定消费</w:t>
      </w:r>
      <w:r>
        <w:t>=</w:t>
      </w:r>
      <w:r>
        <w:rPr>
          <w:rFonts w:hint="eastAsia"/>
        </w:rPr>
        <w:t>记录的有确定金额的消费，如林迪南午餐</w:t>
      </w:r>
      <w:r>
        <w:t>20,</w:t>
      </w:r>
      <w:r>
        <w:rPr>
          <w:rFonts w:hint="eastAsia"/>
        </w:rPr>
        <w:t>；公共消费</w:t>
      </w:r>
      <w:r>
        <w:t>=</w:t>
      </w:r>
      <w:r>
        <w:rPr>
          <w:rFonts w:hint="eastAsia"/>
        </w:rPr>
        <w:t>各人员在项目部中对公共伙食（包括但不限于大米以及对冰箱存储食物的消费）以及对公共耗材（包括但不限于纸巾，碗筷等）。</w:t>
      </w:r>
    </w:p>
    <w:p w:rsidR="000E32A4" w:rsidRDefault="000E32A4" w:rsidP="00297CAF">
      <w:pPr>
        <w:spacing w:line="288" w:lineRule="auto"/>
        <w:rPr>
          <w:rFonts w:cs="Times New Roman"/>
        </w:rPr>
      </w:pPr>
      <w:r>
        <w:t>6</w:t>
      </w:r>
      <w:r>
        <w:rPr>
          <w:rFonts w:hint="eastAsia"/>
        </w:rPr>
        <w:t>、固定消费以记录为准。公共消费</w:t>
      </w:r>
      <w:r>
        <w:t>=</w:t>
      </w:r>
      <w:r>
        <w:rPr>
          <w:rFonts w:hint="eastAsia"/>
        </w:rPr>
        <w:t>总开支</w:t>
      </w:r>
      <w:r>
        <w:t>*</w:t>
      </w:r>
      <w:r>
        <w:rPr>
          <w:rFonts w:hint="eastAsia"/>
        </w:rPr>
        <w:t>各人公共消费权重</w:t>
      </w:r>
      <w:r>
        <w:t>/</w:t>
      </w:r>
      <w:r>
        <w:rPr>
          <w:rFonts w:hint="eastAsia"/>
        </w:rPr>
        <w:t>总消费权重。其中各人公共消费权重根据每日实际情况观察得出，并且将观察结果公布。</w:t>
      </w:r>
    </w:p>
    <w:p w:rsidR="000E32A4" w:rsidRDefault="000E32A4" w:rsidP="00297CAF">
      <w:pPr>
        <w:spacing w:line="288" w:lineRule="auto"/>
        <w:rPr>
          <w:rFonts w:cs="Times New Roman"/>
          <w:color w:val="FF0000"/>
        </w:rPr>
      </w:pPr>
      <w:r w:rsidRPr="005E117A">
        <w:rPr>
          <w:color w:val="FF0000"/>
        </w:rPr>
        <w:t>7</w:t>
      </w:r>
      <w:r w:rsidRPr="005E117A">
        <w:rPr>
          <w:rFonts w:hint="eastAsia"/>
          <w:color w:val="FF0000"/>
        </w:rPr>
        <w:t>、各人获得金额</w:t>
      </w:r>
      <w:r w:rsidRPr="005E117A">
        <w:rPr>
          <w:color w:val="FF0000"/>
        </w:rPr>
        <w:t>=</w:t>
      </w:r>
      <w:r>
        <w:rPr>
          <w:rFonts w:hint="eastAsia"/>
          <w:color w:val="FF0000"/>
        </w:rPr>
        <w:t>个人</w:t>
      </w:r>
      <w:r w:rsidRPr="005E117A">
        <w:rPr>
          <w:rFonts w:hint="eastAsia"/>
          <w:color w:val="FF0000"/>
        </w:rPr>
        <w:t>发票报销金额</w:t>
      </w:r>
      <w:del w:id="0" w:author="Administrator" w:date="2017-05-10T09:37:00Z">
        <w:r w:rsidRPr="005E117A" w:rsidDel="00D67236">
          <w:rPr>
            <w:color w:val="FF0000"/>
          </w:rPr>
          <w:delText>+</w:delText>
        </w:r>
        <w:r w:rsidRPr="005E117A" w:rsidDel="00D67236">
          <w:rPr>
            <w:rFonts w:hint="eastAsia"/>
            <w:color w:val="FF0000"/>
          </w:rPr>
          <w:delText>比例系数</w:delText>
        </w:r>
        <w:r w:rsidRPr="005E117A" w:rsidDel="00D67236">
          <w:rPr>
            <w:color w:val="FF0000"/>
          </w:rPr>
          <w:delText>*</w:delText>
        </w:r>
        <w:r w:rsidRPr="005E117A" w:rsidDel="00D67236">
          <w:rPr>
            <w:rFonts w:hint="eastAsia"/>
            <w:color w:val="FF0000"/>
          </w:rPr>
          <w:delText>（各人领的伙食补贴</w:delText>
        </w:r>
        <w:r w:rsidRPr="005E117A" w:rsidDel="00D67236">
          <w:rPr>
            <w:color w:val="FF0000"/>
          </w:rPr>
          <w:delText>-</w:delText>
        </w:r>
        <w:r w:rsidRPr="005E117A" w:rsidDel="00D67236">
          <w:rPr>
            <w:rFonts w:hint="eastAsia"/>
            <w:color w:val="FF0000"/>
          </w:rPr>
          <w:delText>个人消费</w:delText>
        </w:r>
        <w:r w:rsidRPr="005E117A" w:rsidDel="00D67236">
          <w:rPr>
            <w:color w:val="FF0000"/>
          </w:rPr>
          <w:delText>-</w:delText>
        </w:r>
        <w:r w:rsidRPr="005E117A" w:rsidDel="00D67236">
          <w:rPr>
            <w:rFonts w:hint="eastAsia"/>
            <w:color w:val="FF0000"/>
          </w:rPr>
          <w:delText>项目部其它必要消费），其中比例系数大于等于</w:delText>
        </w:r>
        <w:r w:rsidRPr="005E117A" w:rsidDel="00D67236">
          <w:rPr>
            <w:color w:val="FF0000"/>
          </w:rPr>
          <w:delText>0</w:delText>
        </w:r>
        <w:r w:rsidRPr="005E117A" w:rsidDel="00D67236">
          <w:rPr>
            <w:rFonts w:hint="eastAsia"/>
            <w:color w:val="FF0000"/>
          </w:rPr>
          <w:delText>，小于等于</w:delText>
        </w:r>
        <w:r w:rsidRPr="005E117A" w:rsidDel="00D67236">
          <w:rPr>
            <w:color w:val="FF0000"/>
          </w:rPr>
          <w:delText>1</w:delText>
        </w:r>
        <w:r w:rsidRPr="005E117A" w:rsidDel="00D67236">
          <w:rPr>
            <w:rFonts w:hint="eastAsia"/>
            <w:color w:val="FF0000"/>
          </w:rPr>
          <w:delText>，由具领人和财务管理人员协商决定</w:delText>
        </w:r>
      </w:del>
      <w:ins w:id="1" w:author="Administrator" w:date="2017-05-10T09:37:00Z">
        <w:r>
          <w:rPr>
            <w:color w:val="FF0000"/>
          </w:rPr>
          <w:t>+</w:t>
        </w:r>
      </w:ins>
      <w:ins w:id="2" w:author="Administrator" w:date="2017-05-10T09:38:00Z">
        <w:r>
          <w:rPr>
            <w:rFonts w:hint="eastAsia"/>
            <w:color w:val="FF0000"/>
          </w:rPr>
          <w:t>年末奖金</w:t>
        </w:r>
      </w:ins>
      <w:r w:rsidRPr="005E117A">
        <w:rPr>
          <w:rFonts w:hint="eastAsia"/>
          <w:color w:val="FF0000"/>
        </w:rPr>
        <w:t>。</w:t>
      </w:r>
    </w:p>
    <w:p w:rsidR="000E32A4" w:rsidRPr="00297CAF" w:rsidRDefault="000E32A4" w:rsidP="00297CAF">
      <w:pPr>
        <w:spacing w:line="288" w:lineRule="auto"/>
        <w:rPr>
          <w:rFonts w:cs="Times New Roman"/>
          <w:color w:val="FF0000"/>
        </w:rPr>
      </w:pPr>
      <w:r>
        <w:rPr>
          <w:color w:val="FF0000"/>
        </w:rPr>
        <w:t>8</w:t>
      </w:r>
      <w:r>
        <w:rPr>
          <w:rFonts w:hint="eastAsia"/>
          <w:color w:val="FF0000"/>
        </w:rPr>
        <w:t>、关于</w:t>
      </w:r>
      <w:bookmarkStart w:id="3" w:name="_GoBack"/>
      <w:bookmarkEnd w:id="3"/>
      <w:r>
        <w:rPr>
          <w:rFonts w:hint="eastAsia"/>
          <w:color w:val="FF0000"/>
        </w:rPr>
        <w:t>个人名下的伙食补贴的使用，在保证欧氏雅筑项目部全局的前提下，必须尊重伙食补贴名下个人的意见，最终个人伙食补贴剩余金额</w:t>
      </w:r>
      <w:del w:id="4" w:author="Administrator" w:date="2017-05-10T09:32:00Z">
        <w:r w:rsidDel="00D67236">
          <w:rPr>
            <w:rFonts w:hint="eastAsia"/>
            <w:color w:val="FF0000"/>
          </w:rPr>
          <w:delText>的大部分会返还给补贴人</w:delText>
        </w:r>
      </w:del>
      <w:ins w:id="5" w:author="Administrator" w:date="2017-05-10T09:32:00Z">
        <w:r>
          <w:rPr>
            <w:rFonts w:hint="eastAsia"/>
            <w:color w:val="FF0000"/>
          </w:rPr>
          <w:t>存于项目部，</w:t>
        </w:r>
      </w:ins>
      <w:ins w:id="6" w:author="Administrator" w:date="2017-05-10T09:33:00Z">
        <w:r>
          <w:rPr>
            <w:rFonts w:hint="eastAsia"/>
            <w:color w:val="FF0000"/>
          </w:rPr>
          <w:t>作为项目部储备资金，项目部需要</w:t>
        </w:r>
      </w:ins>
      <w:ins w:id="7" w:author="Administrator" w:date="2017-05-10T09:34:00Z">
        <w:r>
          <w:rPr>
            <w:rFonts w:hint="eastAsia"/>
            <w:color w:val="FF0000"/>
          </w:rPr>
          <w:t>临时开支时可作为项目启动资金。该储备资金每年结算一次，年末依据资金剩余情况</w:t>
        </w:r>
      </w:ins>
      <w:ins w:id="8" w:author="Administrator" w:date="2017-05-10T09:35:00Z">
        <w:r>
          <w:rPr>
            <w:rFonts w:hint="eastAsia"/>
            <w:color w:val="FF0000"/>
          </w:rPr>
          <w:t>，按个人劳动成果大小给予返还，</w:t>
        </w:r>
      </w:ins>
      <w:ins w:id="9" w:author="Administrator" w:date="2017-05-10T09:36:00Z">
        <w:r>
          <w:rPr>
            <w:rFonts w:hint="eastAsia"/>
            <w:color w:val="FF0000"/>
          </w:rPr>
          <w:t>以此</w:t>
        </w:r>
      </w:ins>
      <w:ins w:id="10" w:author="Administrator" w:date="2017-05-10T09:35:00Z">
        <w:r>
          <w:rPr>
            <w:rFonts w:hint="eastAsia"/>
            <w:color w:val="FF0000"/>
          </w:rPr>
          <w:t>激励项目部成员</w:t>
        </w:r>
      </w:ins>
      <w:r>
        <w:rPr>
          <w:rFonts w:hint="eastAsia"/>
          <w:color w:val="FF0000"/>
        </w:rPr>
        <w:t>。</w:t>
      </w:r>
    </w:p>
    <w:p w:rsidR="000E32A4" w:rsidRPr="005E117A" w:rsidRDefault="000E32A4" w:rsidP="00297CAF">
      <w:pPr>
        <w:spacing w:line="288" w:lineRule="auto"/>
        <w:rPr>
          <w:rFonts w:cs="Times New Roman"/>
          <w:color w:val="FF0000"/>
        </w:rPr>
      </w:pPr>
      <w:r>
        <w:rPr>
          <w:color w:val="FF0000"/>
        </w:rPr>
        <w:t>9</w:t>
      </w:r>
      <w:r w:rsidRPr="005E117A">
        <w:rPr>
          <w:rFonts w:hint="eastAsia"/>
          <w:color w:val="FF0000"/>
        </w:rPr>
        <w:t>、项目工具类开销，包括但不限于</w:t>
      </w:r>
      <w:r w:rsidRPr="005E117A">
        <w:rPr>
          <w:color w:val="FF0000"/>
        </w:rPr>
        <w:t>pvc</w:t>
      </w:r>
      <w:r w:rsidRPr="005E117A">
        <w:rPr>
          <w:rFonts w:hint="eastAsia"/>
          <w:color w:val="FF0000"/>
        </w:rPr>
        <w:t>管，胶带，扳手等开支，原则上放所里报销。</w:t>
      </w:r>
    </w:p>
    <w:p w:rsidR="000E32A4" w:rsidRPr="005E117A" w:rsidRDefault="000E32A4" w:rsidP="00297CAF">
      <w:pPr>
        <w:spacing w:line="288" w:lineRule="auto"/>
        <w:rPr>
          <w:rFonts w:cs="Times New Roman"/>
          <w:color w:val="FF0000"/>
        </w:rPr>
      </w:pPr>
      <w:r>
        <w:t>10</w:t>
      </w:r>
      <w:r>
        <w:rPr>
          <w:rFonts w:hint="eastAsia"/>
        </w:rPr>
        <w:t>、公共开支默认情况下，由财务管理人员垫资，若项目组其它成员垫资，可记录或对垫资额进行估算，然后将垫资额向财务管理人员提出，财务管理人员会在近期将金额转出。</w:t>
      </w:r>
      <w:r w:rsidRPr="005E117A">
        <w:rPr>
          <w:rFonts w:hint="eastAsia"/>
          <w:color w:val="FF0000"/>
        </w:rPr>
        <w:t>若近期未转出，则在报销粘帖票据统计时，统一预先向各人转出（票据总额过大或不能</w:t>
      </w:r>
      <w:r w:rsidRPr="005E117A">
        <w:rPr>
          <w:color w:val="FF0000"/>
        </w:rPr>
        <w:t>100%</w:t>
      </w:r>
      <w:r w:rsidRPr="005E117A">
        <w:rPr>
          <w:rFonts w:hint="eastAsia"/>
          <w:color w:val="FF0000"/>
        </w:rPr>
        <w:t>确定能报销票据的不预先转出）。</w:t>
      </w:r>
    </w:p>
    <w:p w:rsidR="000E32A4" w:rsidRPr="005E117A" w:rsidDel="00D67236" w:rsidRDefault="000E32A4" w:rsidP="00297CAF">
      <w:pPr>
        <w:spacing w:line="288" w:lineRule="auto"/>
        <w:rPr>
          <w:del w:id="11" w:author="Administrator" w:date="2017-05-10T09:39:00Z"/>
          <w:rFonts w:cs="Times New Roman"/>
          <w:color w:val="FF0000"/>
        </w:rPr>
      </w:pPr>
      <w:del w:id="12" w:author="Administrator" w:date="2017-05-10T09:39:00Z">
        <w:r w:rsidRPr="005E117A" w:rsidDel="00D67236">
          <w:rPr>
            <w:rFonts w:hint="eastAsia"/>
            <w:color w:val="FF0000"/>
          </w:rPr>
          <w:delText>（说明：各人垫资额多，则伙食补贴领的多，故各人多垫钱不会吃亏）</w:delText>
        </w:r>
      </w:del>
    </w:p>
    <w:p w:rsidR="000E32A4" w:rsidRDefault="000E32A4" w:rsidP="00297CAF">
      <w:pPr>
        <w:spacing w:line="288" w:lineRule="auto"/>
        <w:rPr>
          <w:rFonts w:cs="Times New Roman"/>
        </w:rPr>
      </w:pPr>
      <w:r>
        <w:t>11</w:t>
      </w:r>
      <w:r>
        <w:rPr>
          <w:rFonts w:hint="eastAsia"/>
        </w:rPr>
        <w:t>、莆田市欧氏雅筑项目部成员对账目或其它规则有意见或者建议，可以提出。</w:t>
      </w:r>
    </w:p>
    <w:p w:rsidR="000E32A4" w:rsidRDefault="000E32A4" w:rsidP="00297CAF">
      <w:pPr>
        <w:spacing w:line="288" w:lineRule="auto"/>
        <w:rPr>
          <w:rFonts w:cs="Times New Roman"/>
        </w:rPr>
      </w:pPr>
      <w:r>
        <w:t>12</w:t>
      </w:r>
      <w:r>
        <w:rPr>
          <w:rFonts w:hint="eastAsia"/>
        </w:rPr>
        <w:t>、本规程为</w:t>
      </w:r>
      <w:r>
        <w:t>0.1.0</w:t>
      </w:r>
      <w:r>
        <w:rPr>
          <w:rFonts w:hint="eastAsia"/>
        </w:rPr>
        <w:t>版本，还有一些相对不完善的地方，后续规程会进一步完善。</w:t>
      </w:r>
    </w:p>
    <w:p w:rsidR="000E32A4" w:rsidRPr="00F32628" w:rsidRDefault="000E32A4" w:rsidP="00297CAF">
      <w:pPr>
        <w:spacing w:line="288" w:lineRule="auto"/>
        <w:rPr>
          <w:rFonts w:cs="Times New Roman"/>
        </w:rPr>
      </w:pPr>
    </w:p>
    <w:sectPr w:rsidR="000E32A4" w:rsidRPr="00F32628" w:rsidSect="00F11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µÈÏß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81DA3"/>
    <w:multiLevelType w:val="hybridMultilevel"/>
    <w:tmpl w:val="61464DE0"/>
    <w:lvl w:ilvl="0" w:tplc="56F0C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trackRevision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1597"/>
    <w:rsid w:val="000E32A4"/>
    <w:rsid w:val="00106CB5"/>
    <w:rsid w:val="0011723D"/>
    <w:rsid w:val="001A3418"/>
    <w:rsid w:val="001E5AD7"/>
    <w:rsid w:val="00297CAF"/>
    <w:rsid w:val="002B4C34"/>
    <w:rsid w:val="003049BA"/>
    <w:rsid w:val="00356F45"/>
    <w:rsid w:val="003B168B"/>
    <w:rsid w:val="003F5032"/>
    <w:rsid w:val="00411597"/>
    <w:rsid w:val="0046042F"/>
    <w:rsid w:val="0050545D"/>
    <w:rsid w:val="005679F7"/>
    <w:rsid w:val="005740C6"/>
    <w:rsid w:val="00584854"/>
    <w:rsid w:val="005E117A"/>
    <w:rsid w:val="00657B67"/>
    <w:rsid w:val="00681048"/>
    <w:rsid w:val="006F2EE6"/>
    <w:rsid w:val="00753159"/>
    <w:rsid w:val="007561F9"/>
    <w:rsid w:val="007E538A"/>
    <w:rsid w:val="00814955"/>
    <w:rsid w:val="008C49A3"/>
    <w:rsid w:val="008D58A7"/>
    <w:rsid w:val="00932605"/>
    <w:rsid w:val="009A75E2"/>
    <w:rsid w:val="00B22BE2"/>
    <w:rsid w:val="00B45B0A"/>
    <w:rsid w:val="00B870ED"/>
    <w:rsid w:val="00C82EBB"/>
    <w:rsid w:val="00CF10AA"/>
    <w:rsid w:val="00D67236"/>
    <w:rsid w:val="00F11EE9"/>
    <w:rsid w:val="00F32628"/>
    <w:rsid w:val="00F54FD6"/>
    <w:rsid w:val="00F605DE"/>
    <w:rsid w:val="00FC63EC"/>
    <w:rsid w:val="00FE0F5E"/>
    <w:rsid w:val="00FE2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EE9"/>
    <w:pPr>
      <w:widowControl w:val="0"/>
      <w:jc w:val="both"/>
    </w:pPr>
    <w:rPr>
      <w:rFonts w:cs="等线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740C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D6723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33"/>
    <w:rPr>
      <w:rFonts w:cs="等线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974</TotalTime>
  <Pages>2</Pages>
  <Words>135</Words>
  <Characters>770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林迪南</dc:creator>
  <cp:keywords/>
  <dc:description/>
  <cp:lastModifiedBy>Administrator</cp:lastModifiedBy>
  <cp:revision>33</cp:revision>
  <dcterms:created xsi:type="dcterms:W3CDTF">2017-05-09T09:14:00Z</dcterms:created>
  <dcterms:modified xsi:type="dcterms:W3CDTF">2017-05-10T01:39:00Z</dcterms:modified>
</cp:coreProperties>
</file>